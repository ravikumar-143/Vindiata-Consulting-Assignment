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ABC Gaming – Loyalty Points Case Study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Submitted by: K. Ravi Kumar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kosgir143@gmail.com | 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7702625476</w:t>
      </w:r>
    </w:p>
    <w:sdt>
      <w:sdtPr>
        <w:id w:val="-1126204035"/>
        <w:tag w:val="goog_rdk_4"/>
      </w:sdtPr>
      <w:sdtContent>
        <w:p w:rsidR="00000000" w:rsidDel="00000000" w:rsidP="00000000" w:rsidRDefault="00000000" w:rsidRPr="00000000" w14:paraId="00000004">
          <w:pPr>
            <w:rPr>
              <w:ins w:author="Ravi K" w:id="1" w:date="2025-06-18T21:05:45Z"/>
            </w:rPr>
          </w:pPr>
          <w:sdt>
            <w:sdtPr>
              <w:id w:val="-1727509085"/>
              <w:tag w:val="goog_rdk_0"/>
            </w:sdtPr>
            <w:sdtContent>
              <w:ins w:author="Ravi K" w:id="0" w:date="2025-06-18T21:03:06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"https://github.com/ravikumar-143/Vindiata-Consulting-Assignment/blob/main/ABC_Loyalty_Analysis_K_Ravi_Kumar.pbix"</w:instrText>
                </w:r>
                <w:r w:rsidDel="00000000" w:rsidR="00000000" w:rsidRPr="00000000">
                  <w:fldChar w:fldCharType="separate"/>
                </w:r>
                <w:r w:rsidDel="00000000" w:rsidR="00000000" w:rsidRPr="00000000">
                  <w:rPr>
                    <w:color w:val="1155cc"/>
                    <w:u w:val="single"/>
                    <w:rtl w:val="0"/>
                  </w:rPr>
                  <w:t xml:space="preserve">https://github.com/ravikumar-143/Vindiata-Consulting-Assignment/blob/main/ABC_Loyalty_Analysis_K_Ravi_Kumar.pbix</w:t>
                </w:r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id w:val="2060327054"/>
              <w:tag w:val="goog_rdk_1"/>
            </w:sdtPr>
            <w:sdtContent>
              <w:ins w:author="Ravi K" w:id="1" w:date="2025-06-18T21:05:45Z">
                <w:r w:rsidDel="00000000" w:rsidR="00000000" w:rsidRPr="00000000">
                  <w:fldChar w:fldCharType="begin"/>
                  <w:instrText xml:space="preserve"> HYPERLINK "https://github.com/ravikumar-143/Vindiata-Consulting-Assignment/blob/main/ABC_Loyalty_Analysis_K_Ravi_Kumar.pbix" </w:instrText>
                  <w:fldChar w:fldCharType="separate"/>
                </w:r>
              </w:ins>
            </w:sdtContent>
          </w:sdt>
          <w:sdt>
            <w:sdtPr>
              <w:id w:val="-1922179134"/>
              <w:tag w:val="goog_rdk_2"/>
            </w:sdtPr>
            <w:sdtContent>
              <w:ins w:author="Ravi K" w:id="0" w:date="2025-06-18T21:03:06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  <w:sdt>
            <w:sdtPr>
              <w:id w:val="-1311035798"/>
              <w:tag w:val="goog_rdk_3"/>
            </w:sdtPr>
            <w:sdtContent>
              <w:ins w:author="Ravi K" w:id="1" w:date="2025-06-18T21:05:45Z"/>
            </w:sdtContent>
          </w:sdt>
        </w:p>
      </w:sdtContent>
    </w:sdt>
    <w:sdt>
      <w:sdtPr>
        <w:id w:val="702540533"/>
        <w:tag w:val="goog_rdk_6"/>
      </w:sdtPr>
      <w:sdtContent>
        <w:p w:rsidR="00000000" w:rsidDel="00000000" w:rsidP="00000000" w:rsidRDefault="00000000" w:rsidRPr="00000000" w14:paraId="00000005">
          <w:pPr>
            <w:rPr>
              <w:ins w:author="Ravi K" w:id="1" w:date="2025-06-18T21:05:45Z"/>
            </w:rPr>
          </w:pPr>
          <w:r w:rsidDel="00000000" w:rsidR="00000000" w:rsidRPr="00000000">
            <w:fldChar w:fldCharType="end"/>
          </w:r>
          <w:sdt>
            <w:sdtPr>
              <w:id w:val="-2028650981"/>
              <w:tag w:val="goog_rdk_5"/>
            </w:sdtPr>
            <w:sdtContent>
              <w:ins w:author="Ravi K" w:id="1" w:date="2025-06-18T21:05:45Z">
                <w:r w:rsidDel="00000000" w:rsidR="00000000" w:rsidRPr="00000000">
                  <w:rPr>
                    <w:rtl w:val="0"/>
                  </w:rPr>
                  <w:t xml:space="preserve">download the RAW code from Github and open in Power BI Desktop.</w:t>
                </w:r>
              </w:ins>
            </w:sdtContent>
          </w:sdt>
        </w:p>
      </w:sdtContent>
    </w:sdt>
    <w:sdt>
      <w:sdtPr>
        <w:id w:val="1828959597"/>
        <w:tag w:val="goog_rdk_9"/>
      </w:sdtPr>
      <w:sdtContent>
        <w:p w:rsidR="00000000" w:rsidDel="00000000" w:rsidP="00000000" w:rsidRDefault="00000000" w:rsidRPr="00000000" w14:paraId="00000006">
          <w:pPr>
            <w:rPr>
              <w:color w:val="1155cc"/>
              <w:u w:val="single"/>
              <w:rPrChange w:author="Ravi K" w:id="2" w:date="2025-06-18T21:05:45Z">
                <w:rPr/>
              </w:rPrChange>
            </w:rPr>
          </w:pPr>
          <w:sdt>
            <w:sdtPr>
              <w:id w:val="-2054399861"/>
              <w:tag w:val="goog_rdk_7"/>
            </w:sdtPr>
            <w:sdtContent>
              <w:ins w:author="Ravi K" w:id="1" w:date="2025-06-18T21:05:45Z">
                <w:r w:rsidDel="00000000" w:rsidR="00000000" w:rsidRPr="00000000">
                  <w:rPr>
                    <w:color w:val="1155cc"/>
                    <w:u w:val="single"/>
                    <w:rPrChange w:author="Ravi K" w:id="2" w:date="2025-06-18T21:05:45Z">
                      <w:rPr/>
                    </w:rPrChange>
                  </w:rPr>
                  <w:drawing>
                    <wp:inline distB="114300" distT="114300" distL="114300" distR="114300">
                      <wp:extent cx="5731200" cy="3022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200" cy="3022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ins>
            </w:sdtContent>
          </w:sdt>
          <w:sdt>
            <w:sdtPr>
              <w:id w:val="1963242875"/>
              <w:tag w:val="goog_rdk_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id w:val="-1704719503"/>
        <w:tag w:val="goog_rdk_11"/>
      </w:sdtPr>
      <w:sdtContent>
        <w:p w:rsidR="00000000" w:rsidDel="00000000" w:rsidP="00000000" w:rsidRDefault="00000000" w:rsidRPr="00000000" w14:paraId="00000007">
          <w:pPr>
            <w:rPr>
              <w:rPrChange w:author="Ravi K" w:id="3" w:date="2025-06-18T21:04:18Z">
                <w:rPr/>
              </w:rPrChange>
            </w:rPr>
          </w:pPr>
          <w:sdt>
            <w:sdtPr>
              <w:id w:val="-1462689896"/>
              <w:tag w:val="goog_rdk_1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Why We Create a Separate Users Table (No Duplicates)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assignment, we can't remove duplicates from the </w:t>
      </w:r>
      <w:r w:rsidDel="00000000" w:rsidR="00000000" w:rsidRPr="00000000">
        <w:rPr>
          <w:b w:val="1"/>
          <w:rtl w:val="0"/>
        </w:rPr>
        <w:t xml:space="preserve">Deposit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Withdrawal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 tables because: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Each row represents a </w:t>
      </w:r>
      <w:r w:rsidDel="00000000" w:rsidR="00000000" w:rsidRPr="00000000">
        <w:rPr>
          <w:b w:val="1"/>
          <w:rtl w:val="0"/>
        </w:rPr>
        <w:t xml:space="preserve">unique event</w:t>
      </w:r>
      <w:r w:rsidDel="00000000" w:rsidR="00000000" w:rsidRPr="00000000">
        <w:rPr>
          <w:rtl w:val="0"/>
        </w:rPr>
        <w:t xml:space="preserve"> (e.g., a deposit or a game session)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You need those rows to </w:t>
      </w:r>
      <w:r w:rsidDel="00000000" w:rsidR="00000000" w:rsidRPr="00000000">
        <w:rPr>
          <w:b w:val="1"/>
          <w:rtl w:val="0"/>
        </w:rPr>
        <w:t xml:space="preserve">accurately count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Total deposits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withdrawals</w:t>
      </w:r>
    </w:p>
    <w:sdt>
      <w:sdtPr>
        <w:id w:val="343010195"/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1"/>
              <w:numId w:val="9"/>
            </w:numPr>
            <w:ind w:left="1440" w:hanging="360"/>
            <w:rPr>
              <w:del w:author="Ravi K" w:id="4" w:date="2025-06-18T21:03:51Z"/>
            </w:rPr>
          </w:pPr>
          <w:r w:rsidDel="00000000" w:rsidR="00000000" w:rsidRPr="00000000">
            <w:rPr>
              <w:rtl w:val="0"/>
            </w:rPr>
            <w:t xml:space="preserve">Number of games played</w:t>
          </w:r>
          <w:sdt>
            <w:sdtPr>
              <w:id w:val="1799823293"/>
              <w:tag w:val="goog_rdk_12"/>
            </w:sdtPr>
            <w:sdtContent>
              <w:del w:author="Ravi K" w:id="4" w:date="2025-06-18T21:03:51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id w:val="971729195"/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1"/>
              <w:numId w:val="9"/>
            </w:numPr>
            <w:ind w:left="1440" w:hanging="360"/>
            <w:rPr>
              <w:rPrChange w:author="Ravi K" w:id="5" w:date="2025-06-18T21:03:51Z">
                <w:rPr/>
              </w:rPrChange>
            </w:rPr>
            <w:pPrChange w:author="Ravi K" w:id="0" w:date="2025-06-18T21:03:51Z">
              <w:pPr/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try to create a relationship directly from these tables: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Power BI sees </w:t>
      </w:r>
      <w:r w:rsidDel="00000000" w:rsidR="00000000" w:rsidRPr="00000000">
        <w:rPr>
          <w:b w:val="1"/>
          <w:rtl w:val="0"/>
        </w:rPr>
        <w:t xml:space="preserve">duplicate User IDs</w:t>
      </w:r>
      <w:r w:rsidDel="00000000" w:rsidR="00000000" w:rsidRPr="00000000">
        <w:rPr>
          <w:rtl w:val="0"/>
        </w:rPr>
        <w:t xml:space="preserve"> in each table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It may only allow a </w:t>
      </w: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relationship (not ideal)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can’t use Single Direction filtering reliably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Smart Solution: Create a Users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What you did: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new table with: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= DISTINCT(UNION(SELECTCOLUMNS('Deposit Data', "User ID", [User ID]),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SELECTCOLUMNS('Withdrawal Data', "User ID", [User ID]),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SELECTCOLUMNS('User Gameplay Data', "User ID", [User ID])))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ensures </w:t>
      </w:r>
      <w:r w:rsidDel="00000000" w:rsidR="00000000" w:rsidRPr="00000000">
        <w:rPr>
          <w:b w:val="1"/>
          <w:rtl w:val="0"/>
        </w:rPr>
        <w:t xml:space="preserve">one unique row per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Relationships (Model View):</w:t>
      </w:r>
    </w:p>
    <w:tbl>
      <w:tblPr>
        <w:tblStyle w:val="Table1"/>
        <w:tblW w:w="5932.0" w:type="dxa"/>
        <w:jc w:val="left"/>
        <w:tblLayout w:type="fixed"/>
        <w:tblLook w:val="0400"/>
      </w:tblPr>
      <w:tblGrid>
        <w:gridCol w:w="1360"/>
        <w:gridCol w:w="2402"/>
        <w:gridCol w:w="1258"/>
        <w:gridCol w:w="912"/>
        <w:tblGridChange w:id="0">
          <w:tblGrid>
            <w:gridCol w:w="1360"/>
            <w:gridCol w:w="2402"/>
            <w:gridCol w:w="1258"/>
            <w:gridCol w:w="91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Users[User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Deposit Data[User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Users[User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Withdrawal Data[User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Users[User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User Gameplay[User ID]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One-to-Many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Part A – Loyalty Points Calculation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ABC Gaming rewards its users with loyalty points based on deposit, withdrawal, and gameplay activities. The formula was used across various date-time slots as instructed.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Slot-wise Player Loyalty Points (4 Slots):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Created filtered tables in Power BI for: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2nd October – S1 (12 AM to 12 PM)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16th October – S2 (12 PM to 12 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18th October – 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26th October – 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Each table visual displays </w:t>
      </w:r>
      <w:r w:rsidDel="00000000" w:rsidR="00000000" w:rsidRPr="00000000">
        <w:rPr>
          <w:b w:val="1"/>
          <w:rtl w:val="0"/>
        </w:rPr>
        <w:t xml:space="preserve">User ID</w:t>
      </w:r>
      <w:r w:rsidDel="00000000" w:rsidR="00000000" w:rsidRPr="00000000">
        <w:rPr>
          <w:rtl w:val="0"/>
        </w:rPr>
        <w:t xml:space="preserve"> and their respective </w:t>
      </w:r>
      <w:r w:rsidDel="00000000" w:rsidR="00000000" w:rsidRPr="00000000">
        <w:rPr>
          <w:b w:val="1"/>
          <w:rtl w:val="0"/>
        </w:rPr>
        <w:t xml:space="preserve">Loyalty Points</w:t>
      </w:r>
      <w:r w:rsidDel="00000000" w:rsidR="00000000" w:rsidRPr="00000000">
        <w:rPr>
          <w:rtl w:val="0"/>
        </w:rPr>
        <w:t xml:space="preserve"> for that slot.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Overall Ranking for October: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Loyalty points were calculated using the provided formula: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Loyalty = 0.01 * Deposit 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+ 0.005 * Withdrawal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+ 0.001 * max((#Deposits - #Withdrawals), 0)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+ 0.2 * Number of Games Played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RANKX() DAX measure was used to rank players based on total loyalty points.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 case of tie, number of games played was used as the second sort criteria.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Aggregate Metrics: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Average deposit amount</w:t>
      </w:r>
      <w:r w:rsidDel="00000000" w:rsidR="00000000" w:rsidRPr="00000000">
        <w:rPr>
          <w:rtl w:val="0"/>
        </w:rPr>
        <w:t xml:space="preserve"> – calculated using a DAX measure on Deposit Amount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Average deposit per user</w:t>
      </w:r>
      <w:r w:rsidDel="00000000" w:rsidR="00000000" w:rsidRPr="00000000">
        <w:rPr>
          <w:rtl w:val="0"/>
        </w:rPr>
        <w:t xml:space="preserve"> – total deposit divided by distinct users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Average games per user</w:t>
      </w:r>
      <w:r w:rsidDel="00000000" w:rsidR="00000000" w:rsidRPr="00000000">
        <w:rPr>
          <w:rtl w:val="0"/>
        </w:rPr>
        <w:t xml:space="preserve"> – calculated using DISTINCTCOUNT(User ID) logic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B – Bonus Allocation Strategy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Distribute ₹50,000 fairly among the top 50 players based on performance.</w:t>
      </w:r>
    </w:p>
    <w:p w:rsidR="00000000" w:rsidDel="00000000" w:rsidP="00000000" w:rsidRDefault="00000000" w:rsidRPr="00000000" w14:paraId="0000004C">
      <w:pPr>
        <w:rPr>
          <w:b w:val="1"/>
        </w:rPr>
      </w:pPr>
      <w:sdt>
        <w:sdtPr>
          <w:id w:val="310512971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</w:t>
          </w:r>
        </w:sdtContent>
      </w:sdt>
      <w:r w:rsidDel="00000000" w:rsidR="00000000" w:rsidRPr="00000000">
        <w:rPr>
          <w:b w:val="1"/>
          <w:rtl w:val="0"/>
        </w:rPr>
        <w:t xml:space="preserve"> Logic Used: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Used the total loyalty points of top 50 players (via DAX filter on Rank ≤ 50).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Bonus amount for each user calculated proportionally: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Bonus = (User Loyalty / Total Top 50 Loyalty) * 50000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Final visual includes User ID, Loyalty Points, Rank, and Bonus Amount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ensures that players who contributed more via deposits and gameplay receive a higher share — a fair and performance-linked distribution.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Part C – Is the Loyalty Formula Fair?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loyalty point formula is </w:t>
      </w:r>
      <w:r w:rsidDel="00000000" w:rsidR="00000000" w:rsidRPr="00000000">
        <w:rPr>
          <w:b w:val="1"/>
          <w:rtl w:val="0"/>
        </w:rPr>
        <w:t xml:space="preserve">simple and effective</w:t>
      </w:r>
      <w:r w:rsidDel="00000000" w:rsidR="00000000" w:rsidRPr="00000000">
        <w:rPr>
          <w:rtl w:val="0"/>
        </w:rPr>
        <w:t xml:space="preserve"> for capturing platform activity. However, there are a few areas for improvement: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works: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Rewards both financial transactions and gameplay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Encourages users to stay active on the platform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What could be improved: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Withdrawals</w:t>
      </w:r>
      <w:r w:rsidDel="00000000" w:rsidR="00000000" w:rsidRPr="00000000">
        <w:rPr>
          <w:rtl w:val="0"/>
        </w:rPr>
        <w:t xml:space="preserve"> are rewarded, which might reduce fund retention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Games Played</w:t>
      </w:r>
      <w:r w:rsidDel="00000000" w:rsidR="00000000" w:rsidRPr="00000000">
        <w:rPr>
          <w:rtl w:val="0"/>
        </w:rPr>
        <w:t xml:space="preserve"> carries heavy weight (0.2) which may be exploited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 reward for </w:t>
      </w:r>
      <w:r w:rsidDel="00000000" w:rsidR="00000000" w:rsidRPr="00000000">
        <w:rPr>
          <w:b w:val="1"/>
          <w:rtl w:val="0"/>
        </w:rPr>
        <w:t xml:space="preserve">winning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referrals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loyalty streaks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Suggestions: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Reduce the weight of games played to 0.1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Remove or minimize points for withdrawals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Add new metrics like login streaks, referral success, and win ratio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Consider recency-based points to encourage consistent activity</w:t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Final Opinion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The formula is a good starting point, but not entirely fair. To make it robust and business-aligned, it should reward retention, gameplay quality, and loyalty behavior — not just quantity of actions.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946B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946B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946BF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946B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946BF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946B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946B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946B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946B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946BF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946B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946BF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946BF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946BF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946B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946B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946B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946B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946B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46B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946B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46B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946B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946B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946B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946BF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946BF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46BF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946BF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k6HN/wvkLpQxHxbQTthf4M5vA==">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2025-06-18T19:07:00Z</dcterms:created>
  <dc:creator>K RAVI KUMAR</dc:creator>
</cp:coreProperties>
</file>